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B51" w:rsidRPr="00C37B51" w:rsidRDefault="00C37B51" w:rsidP="00C37B51">
      <w:pPr>
        <w:pStyle w:val="1"/>
        <w:jc w:val="center"/>
      </w:pPr>
      <w:r w:rsidRPr="00C37B51">
        <w:rPr>
          <w:rFonts w:hint="eastAsia"/>
        </w:rPr>
        <w:t>20160404</w:t>
      </w:r>
      <w:r w:rsidRPr="00C37B51">
        <w:rPr>
          <w:rFonts w:hint="eastAsia"/>
        </w:rPr>
        <w:t>小结</w:t>
      </w:r>
    </w:p>
    <w:p w:rsidR="00C37B51" w:rsidRDefault="00C37B51" w:rsidP="00C37B51"/>
    <w:p w:rsidR="0097318E" w:rsidRDefault="00C37B51" w:rsidP="0097318E">
      <w:pPr>
        <w:pStyle w:val="2"/>
        <w:spacing w:before="120" w:after="0" w:line="240" w:lineRule="auto"/>
        <w:rPr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一</w:t>
      </w:r>
      <w:r w:rsidR="002978DA" w:rsidRPr="0097318E">
        <w:rPr>
          <w:rFonts w:eastAsiaTheme="minorEastAsia"/>
          <w:sz w:val="28"/>
          <w:szCs w:val="28"/>
        </w:rPr>
        <w:t>、</w:t>
      </w:r>
      <w:r w:rsidR="0097318E" w:rsidRPr="0097318E">
        <w:rPr>
          <w:sz w:val="28"/>
          <w:szCs w:val="28"/>
        </w:rPr>
        <w:t>编辑</w:t>
      </w:r>
    </w:p>
    <w:p w:rsidR="00C37B51" w:rsidDel="00D17FD4" w:rsidRDefault="00C37B51" w:rsidP="00C37B51">
      <w:pPr>
        <w:ind w:firstLineChars="200" w:firstLine="560"/>
        <w:rPr>
          <w:del w:id="0" w:author="Administrator" w:date="2016-04-10T18:20:00Z"/>
          <w:rFonts w:ascii="Times New Roman" w:hAnsi="Times New Roman" w:cs="Times New Roman"/>
          <w:sz w:val="28"/>
          <w:szCs w:val="28"/>
        </w:rPr>
      </w:pPr>
      <w:del w:id="1" w:author="Administrator" w:date="2016-04-10T18:20:00Z">
        <w:r w:rsidDel="00D17FD4">
          <w:rPr>
            <w:rFonts w:ascii="Times New Roman" w:hAnsi="Times New Roman" w:cs="Times New Roman" w:hint="eastAsia"/>
            <w:sz w:val="28"/>
            <w:szCs w:val="28"/>
          </w:rPr>
          <w:delText>1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、输入数据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，只能通过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“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编辑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”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下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的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“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添加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”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键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，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每次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只能添加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一行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，且不能实现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“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插入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”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功能，</w:delText>
        </w:r>
        <w:r w:rsidRPr="00E61BF4" w:rsidDel="00D17FD4">
          <w:rPr>
            <w:rFonts w:ascii="Times New Roman" w:hAnsi="Times New Roman" w:cs="Times New Roman"/>
            <w:sz w:val="28"/>
            <w:szCs w:val="28"/>
          </w:rPr>
          <w:delText>比如编辑完了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，</w:delText>
        </w:r>
        <w:r w:rsidRPr="00E61BF4" w:rsidDel="00D17FD4">
          <w:rPr>
            <w:rFonts w:ascii="Times New Roman" w:hAnsi="Times New Roman" w:cs="Times New Roman"/>
            <w:sz w:val="28"/>
            <w:szCs w:val="28"/>
          </w:rPr>
          <w:delText>发现第</w:delText>
        </w:r>
        <w:r w:rsidRPr="00E61BF4" w:rsidDel="00D17FD4">
          <w:rPr>
            <w:rFonts w:ascii="Times New Roman" w:hAnsi="Times New Roman" w:cs="Times New Roman"/>
            <w:sz w:val="28"/>
            <w:szCs w:val="28"/>
          </w:rPr>
          <w:delText>9</w:delText>
        </w:r>
        <w:r w:rsidRPr="00E61BF4" w:rsidDel="00D17FD4">
          <w:rPr>
            <w:rFonts w:ascii="Times New Roman" w:hAnsi="Times New Roman" w:cs="Times New Roman"/>
            <w:sz w:val="28"/>
            <w:szCs w:val="28"/>
          </w:rPr>
          <w:delText>行和第</w:delText>
        </w:r>
        <w:r w:rsidRPr="00E61BF4" w:rsidDel="00D17FD4">
          <w:rPr>
            <w:rFonts w:ascii="Times New Roman" w:hAnsi="Times New Roman" w:cs="Times New Roman"/>
            <w:sz w:val="28"/>
            <w:szCs w:val="28"/>
          </w:rPr>
          <w:delText>10</w:delText>
        </w:r>
        <w:r w:rsidRPr="00E61BF4" w:rsidDel="00D17FD4">
          <w:rPr>
            <w:rFonts w:ascii="Times New Roman" w:hAnsi="Times New Roman" w:cs="Times New Roman"/>
            <w:sz w:val="28"/>
            <w:szCs w:val="28"/>
          </w:rPr>
          <w:delText>行中间漏了一行，点击</w:delText>
        </w:r>
        <w:r w:rsidRPr="00E61BF4" w:rsidDel="00D17FD4">
          <w:rPr>
            <w:rFonts w:ascii="Times New Roman" w:hAnsi="Times New Roman" w:cs="Times New Roman"/>
            <w:sz w:val="28"/>
            <w:szCs w:val="28"/>
          </w:rPr>
          <w:delText>“</w:delText>
        </w:r>
        <w:r w:rsidRPr="00E61BF4" w:rsidDel="00D17FD4">
          <w:rPr>
            <w:rFonts w:ascii="Times New Roman" w:hAnsi="Times New Roman" w:cs="Times New Roman"/>
            <w:sz w:val="28"/>
            <w:szCs w:val="28"/>
          </w:rPr>
          <w:delText>添加成分</w:delText>
        </w:r>
        <w:r w:rsidRPr="00E61BF4" w:rsidDel="00D17FD4">
          <w:rPr>
            <w:rFonts w:ascii="Times New Roman" w:hAnsi="Times New Roman" w:cs="Times New Roman"/>
            <w:sz w:val="28"/>
            <w:szCs w:val="28"/>
          </w:rPr>
          <w:delText>”</w:delText>
        </w:r>
        <w:r w:rsidRPr="00E61BF4" w:rsidDel="00D17FD4">
          <w:rPr>
            <w:rFonts w:ascii="Times New Roman" w:hAnsi="Times New Roman" w:cs="Times New Roman"/>
            <w:sz w:val="28"/>
            <w:szCs w:val="28"/>
          </w:rPr>
          <w:delText>，不能添加在当前选中行的上面或下面，而是表格最后。也就是，当全部编辑完却发现中间的信息缺少的话，只能把后面的全部删掉，重新编，能否改进？？？</w:delText>
        </w:r>
      </w:del>
    </w:p>
    <w:p w:rsidR="00C37B51" w:rsidDel="00D17FD4" w:rsidRDefault="00C37B51" w:rsidP="00C37B51">
      <w:pPr>
        <w:ind w:firstLineChars="200" w:firstLine="560"/>
        <w:rPr>
          <w:del w:id="2" w:author="Administrator" w:date="2016-04-10T18:20:00Z"/>
          <w:rFonts w:ascii="Times New Roman" w:hAnsi="Times New Roman" w:cs="Times New Roman"/>
          <w:sz w:val="28"/>
          <w:szCs w:val="28"/>
        </w:rPr>
      </w:pPr>
      <w:del w:id="3" w:author="Administrator" w:date="2016-04-10T18:20:00Z">
        <w:r w:rsidDel="00D17FD4">
          <w:rPr>
            <w:rFonts w:ascii="Times New Roman" w:hAnsi="Times New Roman" w:cs="Times New Roman" w:hint="eastAsia"/>
            <w:sz w:val="28"/>
            <w:szCs w:val="28"/>
          </w:rPr>
          <w:delText>2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、另外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，当某一香料信息编辑完，点击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“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完成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”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后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，不能再修改了，能不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能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实现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在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“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编辑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”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下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输入已经完成的香料名称后，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还能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实现其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成分内容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的修改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或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删除？？？</w:delText>
        </w:r>
      </w:del>
      <w:ins w:id="4" w:author="Administrator" w:date="2016-04-10T18:20:00Z">
        <w:r w:rsidR="00D17FD4">
          <w:rPr>
            <w:rFonts w:ascii="Times New Roman" w:hAnsi="Times New Roman" w:cs="Times New Roman" w:hint="eastAsia"/>
            <w:sz w:val="28"/>
            <w:szCs w:val="28"/>
          </w:rPr>
          <w:t>香料还不能删除，后续补充</w:t>
        </w:r>
      </w:ins>
    </w:p>
    <w:p w:rsidR="00C37B51" w:rsidRPr="00C37B51" w:rsidRDefault="00C37B51" w:rsidP="00C37B5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/>
          <w:sz w:val="28"/>
          <w:szCs w:val="28"/>
        </w:rPr>
        <w:t>某些成分特别多的</w:t>
      </w:r>
      <w:r>
        <w:rPr>
          <w:rFonts w:ascii="Times New Roman" w:hAnsi="Times New Roman" w:cs="Times New Roman" w:hint="eastAsia"/>
          <w:sz w:val="28"/>
          <w:szCs w:val="28"/>
        </w:rPr>
        <w:t>香料（有的</w:t>
      </w:r>
      <w:r>
        <w:rPr>
          <w:rFonts w:ascii="Times New Roman" w:hAnsi="Times New Roman" w:cs="Times New Roman"/>
          <w:sz w:val="28"/>
          <w:szCs w:val="28"/>
        </w:rPr>
        <w:t>多达近</w:t>
      </w:r>
      <w:r>
        <w:rPr>
          <w:rFonts w:ascii="Times New Roman" w:hAnsi="Times New Roman" w:cs="Times New Roman" w:hint="eastAsia"/>
          <w:sz w:val="28"/>
          <w:szCs w:val="28"/>
        </w:rPr>
        <w:t>200</w:t>
      </w:r>
      <w:r>
        <w:rPr>
          <w:rFonts w:ascii="Times New Roman" w:hAnsi="Times New Roman" w:cs="Times New Roman" w:hint="eastAsia"/>
          <w:sz w:val="28"/>
          <w:szCs w:val="28"/>
        </w:rPr>
        <w:t>种成分</w:t>
      </w:r>
      <w:r>
        <w:rPr>
          <w:rFonts w:ascii="Times New Roman" w:hAnsi="Times New Roman" w:cs="Times New Roman"/>
          <w:sz w:val="28"/>
          <w:szCs w:val="28"/>
        </w:rPr>
        <w:t>），输入起来特别费劲，</w:t>
      </w:r>
      <w:r>
        <w:rPr>
          <w:rFonts w:ascii="Times New Roman" w:hAnsi="Times New Roman" w:cs="Times New Roman" w:hint="eastAsia"/>
          <w:sz w:val="28"/>
          <w:szCs w:val="28"/>
        </w:rPr>
        <w:t>每次</w:t>
      </w:r>
      <w:r>
        <w:rPr>
          <w:rFonts w:ascii="Times New Roman" w:hAnsi="Times New Roman" w:cs="Times New Roman"/>
          <w:sz w:val="28"/>
          <w:szCs w:val="28"/>
        </w:rPr>
        <w:t>只能从</w:t>
      </w:r>
      <w:r>
        <w:rPr>
          <w:rFonts w:ascii="Times New Roman" w:hAnsi="Times New Roman" w:cs="Times New Roman"/>
          <w:sz w:val="28"/>
          <w:szCs w:val="28"/>
        </w:rPr>
        <w:t>excel</w:t>
      </w:r>
      <w:r>
        <w:rPr>
          <w:rFonts w:ascii="Times New Roman" w:hAnsi="Times New Roman" w:cs="Times New Roman"/>
          <w:sz w:val="28"/>
          <w:szCs w:val="28"/>
        </w:rPr>
        <w:t>原始数据中复制一个单元格的内容，</w:t>
      </w:r>
      <w:r>
        <w:rPr>
          <w:rFonts w:ascii="Times New Roman" w:hAnsi="Times New Roman" w:cs="Times New Roman" w:hint="eastAsia"/>
          <w:sz w:val="28"/>
          <w:szCs w:val="28"/>
        </w:rPr>
        <w:t>有没有</w:t>
      </w:r>
      <w:r>
        <w:rPr>
          <w:rFonts w:ascii="Times New Roman" w:hAnsi="Times New Roman" w:cs="Times New Roman"/>
          <w:sz w:val="28"/>
          <w:szCs w:val="28"/>
        </w:rPr>
        <w:t>更为方便的方法？（</w:t>
      </w:r>
      <w:r>
        <w:rPr>
          <w:rFonts w:ascii="Times New Roman" w:hAnsi="Times New Roman" w:cs="Times New Roman" w:hint="eastAsia"/>
          <w:sz w:val="28"/>
          <w:szCs w:val="28"/>
        </w:rPr>
        <w:t>比如规定</w:t>
      </w:r>
      <w:r>
        <w:rPr>
          <w:rFonts w:ascii="Times New Roman" w:hAnsi="Times New Roman" w:cs="Times New Roman"/>
          <w:sz w:val="28"/>
          <w:szCs w:val="28"/>
        </w:rPr>
        <w:t>一定的格式，可以整个</w:t>
      </w:r>
      <w:r>
        <w:rPr>
          <w:rFonts w:ascii="Times New Roman" w:hAnsi="Times New Roman" w:cs="Times New Roman"/>
          <w:sz w:val="28"/>
          <w:szCs w:val="28"/>
        </w:rPr>
        <w:t>excel</w:t>
      </w:r>
      <w:r>
        <w:rPr>
          <w:rFonts w:ascii="Times New Roman" w:hAnsi="Times New Roman" w:cs="Times New Roman"/>
          <w:sz w:val="28"/>
          <w:szCs w:val="28"/>
        </w:rPr>
        <w:t>导入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如果这个不能实现就算了，只能慢慢输入进去）</w:t>
      </w:r>
    </w:p>
    <w:p w:rsidR="00C37B51" w:rsidRPr="00C37B51" w:rsidRDefault="00C37B51" w:rsidP="00C37B51">
      <w:pPr>
        <w:pStyle w:val="2"/>
        <w:spacing w:before="120" w:after="0" w:line="240" w:lineRule="auto"/>
        <w:rPr>
          <w:rFonts w:eastAsiaTheme="minorEastAsia"/>
          <w:sz w:val="28"/>
          <w:szCs w:val="28"/>
        </w:rPr>
      </w:pPr>
      <w:r w:rsidRPr="00C37B51">
        <w:rPr>
          <w:rFonts w:eastAsiaTheme="minorEastAsia" w:hint="eastAsia"/>
          <w:sz w:val="28"/>
          <w:szCs w:val="28"/>
        </w:rPr>
        <w:t>二</w:t>
      </w:r>
      <w:r w:rsidRPr="00C37B51">
        <w:rPr>
          <w:rFonts w:eastAsiaTheme="minorEastAsia"/>
          <w:sz w:val="28"/>
          <w:szCs w:val="28"/>
        </w:rPr>
        <w:t>、查询</w:t>
      </w:r>
    </w:p>
    <w:p w:rsidR="00C37B51" w:rsidRPr="00A711AC" w:rsidDel="00D17FD4" w:rsidRDefault="00C37B51" w:rsidP="00D17FD4">
      <w:pPr>
        <w:rPr>
          <w:del w:id="5" w:author="Administrator" w:date="2016-04-10T18:20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、</w:t>
      </w:r>
      <w:del w:id="6" w:author="Administrator" w:date="2016-04-10T18:20:00Z">
        <w:r w:rsidDel="00D17FD4">
          <w:rPr>
            <w:rFonts w:ascii="Times New Roman" w:hAnsi="Times New Roman" w:cs="Times New Roman"/>
            <w:sz w:val="28"/>
            <w:szCs w:val="28"/>
          </w:rPr>
          <w:delText>发给你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的每个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excel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的最后一个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sheet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就是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用来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输入软件的原始数据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。表里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第一行，有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香料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的名字，</w:delText>
        </w:r>
        <w:r w:rsidRPr="00997C40" w:rsidDel="00D17FD4">
          <w:rPr>
            <w:rFonts w:ascii="Times New Roman" w:hAnsi="Times New Roman" w:cs="Times New Roman" w:hint="eastAsia"/>
            <w:sz w:val="28"/>
            <w:szCs w:val="28"/>
          </w:rPr>
          <w:delText>如</w:delText>
        </w:r>
        <w:r w:rsidRPr="00997C40" w:rsidDel="00D17FD4">
          <w:rPr>
            <w:rFonts w:ascii="Times New Roman" w:hAnsi="Times New Roman" w:cs="Times New Roman"/>
            <w:sz w:val="28"/>
            <w:szCs w:val="28"/>
          </w:rPr>
          <w:delText>“</w:delText>
        </w:r>
        <w:r w:rsidRPr="00997C40" w:rsidDel="00D17FD4">
          <w:rPr>
            <w:rFonts w:ascii="Times New Roman" w:hAnsi="Times New Roman" w:cs="Times New Roman" w:hint="eastAsia"/>
            <w:sz w:val="28"/>
            <w:szCs w:val="28"/>
          </w:rPr>
          <w:delText>25</w:delText>
        </w:r>
        <w:r w:rsidRPr="00997C40" w:rsidDel="00D17FD4">
          <w:rPr>
            <w:rFonts w:ascii="Times New Roman" w:hAnsi="Times New Roman" w:cs="Times New Roman" w:hint="eastAsia"/>
            <w:sz w:val="28"/>
            <w:szCs w:val="28"/>
          </w:rPr>
          <w:delText>倍可可提取物</w:delText>
        </w:r>
        <w:r w:rsidRPr="00997C40" w:rsidDel="00D17FD4">
          <w:rPr>
            <w:rFonts w:ascii="Times New Roman" w:hAnsi="Times New Roman" w:cs="Times New Roman" w:hint="eastAsia"/>
            <w:sz w:val="28"/>
            <w:szCs w:val="28"/>
          </w:rPr>
          <w:delText>-</w:delText>
        </w:r>
        <w:r w:rsidRPr="00997C40" w:rsidDel="00D17FD4">
          <w:rPr>
            <w:rFonts w:ascii="Times New Roman" w:hAnsi="Times New Roman" w:cs="Times New Roman" w:hint="eastAsia"/>
            <w:sz w:val="28"/>
            <w:szCs w:val="28"/>
          </w:rPr>
          <w:delText>祺源</w:delText>
        </w:r>
        <w:r w:rsidRPr="00997C40" w:rsidDel="00D17FD4">
          <w:rPr>
            <w:rFonts w:ascii="Times New Roman" w:hAnsi="Times New Roman" w:cs="Times New Roman" w:hint="eastAsia"/>
            <w:sz w:val="28"/>
            <w:szCs w:val="28"/>
          </w:rPr>
          <w:delText>.D</w:delText>
        </w:r>
        <w:r w:rsidRPr="00997C40" w:rsidDel="00D17FD4">
          <w:rPr>
            <w:rFonts w:ascii="Times New Roman" w:hAnsi="Times New Roman" w:cs="Times New Roman"/>
            <w:sz w:val="28"/>
            <w:szCs w:val="28"/>
          </w:rPr>
          <w:delText>”</w:delText>
        </w:r>
        <w:r w:rsidRPr="00997C40" w:rsidDel="00D17FD4">
          <w:rPr>
            <w:rFonts w:ascii="Times New Roman" w:hAnsi="Times New Roman" w:cs="Times New Roman" w:hint="eastAsia"/>
            <w:sz w:val="28"/>
            <w:szCs w:val="28"/>
          </w:rPr>
          <w:delText>，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你可以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用来测试。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其中，</w:delText>
        </w:r>
        <w:r w:rsidRPr="00997C40" w:rsidDel="00D17FD4">
          <w:rPr>
            <w:rFonts w:ascii="Times New Roman" w:hAnsi="Times New Roman" w:cs="Times New Roman"/>
            <w:sz w:val="28"/>
            <w:szCs w:val="28"/>
          </w:rPr>
          <w:delText>“</w:delText>
        </w:r>
        <w:r w:rsidRPr="00997C40" w:rsidDel="00D17FD4">
          <w:rPr>
            <w:rFonts w:ascii="Times New Roman" w:hAnsi="Times New Roman" w:cs="Times New Roman" w:hint="eastAsia"/>
            <w:sz w:val="28"/>
            <w:szCs w:val="28"/>
          </w:rPr>
          <w:delText>25</w:delText>
        </w:r>
        <w:r w:rsidRPr="00997C40" w:rsidDel="00D17FD4">
          <w:rPr>
            <w:rFonts w:ascii="Times New Roman" w:hAnsi="Times New Roman" w:cs="Times New Roman" w:hint="eastAsia"/>
            <w:sz w:val="28"/>
            <w:szCs w:val="28"/>
          </w:rPr>
          <w:delText>倍可可提取物</w:delText>
        </w:r>
        <w:r w:rsidRPr="00997C40" w:rsidDel="00D17FD4">
          <w:rPr>
            <w:rFonts w:ascii="Times New Roman" w:hAnsi="Times New Roman" w:cs="Times New Roman"/>
            <w:sz w:val="28"/>
            <w:szCs w:val="28"/>
          </w:rPr>
          <w:delText>”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就是香料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名字，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问题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在于，师弟输的时候，香料名字把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香料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厂家（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如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“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祺源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”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，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）和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数据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后缀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“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.D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”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都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输进去了，这样，在查询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的时候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，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只输入</w:delText>
        </w:r>
        <w:r w:rsidRPr="00997C40" w:rsidDel="00D17FD4">
          <w:rPr>
            <w:rFonts w:ascii="Times New Roman" w:hAnsi="Times New Roman" w:cs="Times New Roman"/>
            <w:sz w:val="28"/>
            <w:szCs w:val="28"/>
          </w:rPr>
          <w:delText>“</w:delText>
        </w:r>
        <w:r w:rsidRPr="00997C40" w:rsidDel="00D17FD4">
          <w:rPr>
            <w:rFonts w:ascii="Times New Roman" w:hAnsi="Times New Roman" w:cs="Times New Roman" w:hint="eastAsia"/>
            <w:sz w:val="28"/>
            <w:szCs w:val="28"/>
          </w:rPr>
          <w:delText>25</w:delText>
        </w:r>
        <w:r w:rsidRPr="00997C40" w:rsidDel="00D17FD4">
          <w:rPr>
            <w:rFonts w:ascii="Times New Roman" w:hAnsi="Times New Roman" w:cs="Times New Roman" w:hint="eastAsia"/>
            <w:sz w:val="28"/>
            <w:szCs w:val="28"/>
          </w:rPr>
          <w:delText>倍可可提取物</w:delText>
        </w:r>
        <w:r w:rsidRPr="00997C40" w:rsidDel="00D17FD4">
          <w:rPr>
            <w:rFonts w:ascii="Times New Roman" w:hAnsi="Times New Roman" w:cs="Times New Roman"/>
            <w:sz w:val="28"/>
            <w:szCs w:val="28"/>
          </w:rPr>
          <w:delText>”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就不显</w:delText>
        </w:r>
      </w:del>
    </w:p>
    <w:p w:rsidR="00C37B51" w:rsidDel="00D17FD4" w:rsidRDefault="00C37B51" w:rsidP="00D17FD4">
      <w:pPr>
        <w:rPr>
          <w:del w:id="7" w:author="Administrator" w:date="2016-04-10T18:20:00Z"/>
          <w:rFonts w:ascii="Times New Roman" w:hAnsi="Times New Roman" w:cs="Times New Roman"/>
          <w:sz w:val="28"/>
          <w:szCs w:val="28"/>
        </w:rPr>
      </w:pPr>
      <w:del w:id="8" w:author="Administrator" w:date="2016-04-10T18:20:00Z">
        <w:r w:rsidDel="00D17FD4">
          <w:rPr>
            <w:rFonts w:ascii="Times New Roman" w:hAnsi="Times New Roman" w:cs="Times New Roman" w:hint="eastAsia"/>
            <w:sz w:val="28"/>
            <w:szCs w:val="28"/>
          </w:rPr>
          <w:lastRenderedPageBreak/>
          <w:delText>示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其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成分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信息。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截图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如下：</w:delText>
        </w:r>
      </w:del>
    </w:p>
    <w:p w:rsidR="00C37B51" w:rsidDel="00D17FD4" w:rsidRDefault="00C37B51" w:rsidP="00D17FD4">
      <w:pPr>
        <w:rPr>
          <w:del w:id="9" w:author="Administrator" w:date="2016-04-10T18:20:00Z"/>
          <w:rFonts w:ascii="Times New Roman" w:hAnsi="Times New Roman" w:cs="Times New Roman"/>
          <w:sz w:val="28"/>
          <w:szCs w:val="28"/>
        </w:rPr>
      </w:pPr>
      <w:del w:id="10" w:author="Administrator" w:date="2016-04-10T18:20:00Z">
        <w:r w:rsidDel="00D17FD4">
          <w:rPr>
            <w:noProof/>
          </w:rPr>
          <w:drawing>
            <wp:inline distT="0" distB="0" distL="0" distR="0">
              <wp:extent cx="5274310" cy="1481455"/>
              <wp:effectExtent l="0" t="0" r="2540" b="4445"/>
              <wp:docPr id="7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14814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C37B51" w:rsidDel="00D17FD4" w:rsidRDefault="00C37B51" w:rsidP="00D17FD4">
      <w:pPr>
        <w:rPr>
          <w:del w:id="11" w:author="Administrator" w:date="2016-04-10T18:20:00Z"/>
          <w:rFonts w:ascii="Times New Roman" w:hAnsi="Times New Roman" w:cs="Times New Roman"/>
          <w:sz w:val="28"/>
          <w:szCs w:val="28"/>
        </w:rPr>
      </w:pPr>
      <w:del w:id="12" w:author="Administrator" w:date="2016-04-10T18:20:00Z">
        <w:r w:rsidDel="00D17FD4">
          <w:rPr>
            <w:noProof/>
          </w:rPr>
          <w:drawing>
            <wp:inline distT="0" distB="0" distL="0" distR="0">
              <wp:extent cx="5274310" cy="2026920"/>
              <wp:effectExtent l="0" t="0" r="2540" b="0"/>
              <wp:docPr id="8" name="图片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0269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C37B51" w:rsidDel="00D17FD4" w:rsidRDefault="00C37B51" w:rsidP="00D17FD4">
      <w:pPr>
        <w:rPr>
          <w:del w:id="13" w:author="Administrator" w:date="2016-04-10T18:20:00Z"/>
          <w:rFonts w:ascii="Times New Roman" w:hAnsi="Times New Roman" w:cs="Times New Roman"/>
          <w:sz w:val="28"/>
          <w:szCs w:val="28"/>
        </w:rPr>
        <w:pPrChange w:id="14" w:author="Administrator" w:date="2016-04-10T18:20:00Z">
          <w:pPr/>
        </w:pPrChange>
      </w:pPr>
      <w:del w:id="15" w:author="Administrator" w:date="2016-04-10T18:20:00Z">
        <w:r w:rsidDel="00D17FD4">
          <w:rPr>
            <w:rFonts w:ascii="Times New Roman" w:hAnsi="Times New Roman" w:cs="Times New Roman" w:hint="eastAsia"/>
            <w:sz w:val="28"/>
            <w:szCs w:val="28"/>
          </w:rPr>
          <w:delText>这样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很不方便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，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能不能实现说，我输入其中的关键字，比如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“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可可提取物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”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，他就能给出来结果？？？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如果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我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本身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内容包含了好几种厂家的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“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可可提取物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”，它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能够先弹出来，数据库中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所有的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带有关键字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“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可可提取物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”的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，如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下图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这样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：，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我通过选择，来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查询其中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的某一个。</w:delText>
        </w:r>
      </w:del>
    </w:p>
    <w:p w:rsidR="00C37B51" w:rsidRPr="00A711AC" w:rsidDel="00D17FD4" w:rsidRDefault="00C37B51" w:rsidP="00D17FD4">
      <w:pPr>
        <w:rPr>
          <w:del w:id="16" w:author="Administrator" w:date="2016-04-10T18:20:00Z"/>
          <w:rFonts w:ascii="宋体" w:eastAsia="宋体" w:hAnsi="宋体" w:cs="宋体"/>
          <w:kern w:val="0"/>
          <w:sz w:val="24"/>
          <w:szCs w:val="24"/>
        </w:rPr>
        <w:pPrChange w:id="17" w:author="Administrator" w:date="2016-04-10T18:20:00Z">
          <w:pPr>
            <w:widowControl/>
            <w:jc w:val="left"/>
          </w:pPr>
        </w:pPrChange>
      </w:pPr>
      <w:del w:id="18" w:author="Administrator" w:date="2016-04-10T18:20:00Z">
        <w:r w:rsidDel="00D17FD4">
          <w:rPr>
            <w:noProof/>
          </w:rPr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4724400" cy="1914525"/>
              <wp:effectExtent l="0" t="0" r="0" b="9525"/>
              <wp:wrapTight wrapText="bothSides">
                <wp:wrapPolygon edited="0">
                  <wp:start x="0" y="0"/>
                  <wp:lineTo x="0" y="21493"/>
                  <wp:lineTo x="21513" y="21493"/>
                  <wp:lineTo x="21513" y="0"/>
                  <wp:lineTo x="0" y="0"/>
                </wp:wrapPolygon>
              </wp:wrapTight>
              <wp:docPr id="9" name="图片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24400" cy="19145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del>
    </w:p>
    <w:p w:rsidR="00C37B51" w:rsidRPr="00A711AC" w:rsidDel="00D17FD4" w:rsidRDefault="00C37B51" w:rsidP="00D17FD4">
      <w:pPr>
        <w:rPr>
          <w:del w:id="19" w:author="Administrator" w:date="2016-04-10T18:20:00Z"/>
          <w:rFonts w:ascii="Times New Roman" w:hAnsi="Times New Roman" w:cs="Times New Roman"/>
          <w:sz w:val="28"/>
          <w:szCs w:val="28"/>
        </w:rPr>
        <w:pPrChange w:id="20" w:author="Administrator" w:date="2016-04-10T18:20:00Z">
          <w:pPr>
            <w:ind w:firstLineChars="200" w:firstLine="560"/>
          </w:pPr>
        </w:pPrChange>
      </w:pPr>
    </w:p>
    <w:p w:rsidR="00C37B51" w:rsidRPr="00A711AC" w:rsidDel="00D17FD4" w:rsidRDefault="00C37B51" w:rsidP="00D17FD4">
      <w:pPr>
        <w:rPr>
          <w:del w:id="21" w:author="Administrator" w:date="2016-04-10T18:20:00Z"/>
          <w:rFonts w:ascii="Times New Roman" w:hAnsi="Times New Roman" w:cs="Times New Roman"/>
          <w:sz w:val="28"/>
          <w:szCs w:val="28"/>
        </w:rPr>
        <w:pPrChange w:id="22" w:author="Administrator" w:date="2016-04-10T18:20:00Z">
          <w:pPr>
            <w:ind w:firstLineChars="200" w:firstLine="560"/>
          </w:pPr>
        </w:pPrChange>
      </w:pPr>
    </w:p>
    <w:p w:rsidR="00C37B51" w:rsidDel="00D17FD4" w:rsidRDefault="00C37B51" w:rsidP="00D17FD4">
      <w:pPr>
        <w:rPr>
          <w:del w:id="23" w:author="Administrator" w:date="2016-04-10T18:20:00Z"/>
          <w:rFonts w:ascii="Times New Roman" w:hAnsi="Times New Roman" w:cs="Times New Roman"/>
          <w:sz w:val="28"/>
          <w:szCs w:val="28"/>
        </w:rPr>
        <w:pPrChange w:id="24" w:author="Administrator" w:date="2016-04-10T18:20:00Z">
          <w:pPr>
            <w:widowControl/>
            <w:jc w:val="left"/>
          </w:pPr>
        </w:pPrChange>
      </w:pPr>
    </w:p>
    <w:p w:rsidR="00C37B51" w:rsidRDefault="00C37B51" w:rsidP="00C37B51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</w:p>
    <w:p w:rsidR="00C37B51" w:rsidRDefault="00C37B51" w:rsidP="00C37B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7B51" w:rsidRDefault="00C37B51" w:rsidP="00C37B51">
      <w:pPr>
        <w:rPr>
          <w:rFonts w:ascii="Times New Roman" w:hAnsi="Times New Roman" w:cs="Times New Roman"/>
          <w:sz w:val="28"/>
          <w:szCs w:val="28"/>
        </w:rPr>
      </w:pPr>
      <w:r w:rsidRPr="00B937BB">
        <w:rPr>
          <w:rFonts w:ascii="Times New Roman" w:hAnsi="Times New Roman" w:cs="Times New Roman" w:hint="eastAsia"/>
          <w:sz w:val="28"/>
          <w:szCs w:val="28"/>
        </w:rPr>
        <w:t>2</w:t>
      </w:r>
      <w:r w:rsidRPr="00B937BB">
        <w:rPr>
          <w:rFonts w:ascii="Times New Roman" w:hAnsi="Times New Roman" w:cs="Times New Roman" w:hint="eastAsia"/>
          <w:sz w:val="28"/>
          <w:szCs w:val="28"/>
        </w:rPr>
        <w:t>、输入</w:t>
      </w:r>
      <w:r w:rsidRPr="00B937BB">
        <w:rPr>
          <w:rFonts w:ascii="Times New Roman" w:hAnsi="Times New Roman" w:cs="Times New Roman"/>
          <w:sz w:val="28"/>
          <w:szCs w:val="28"/>
        </w:rPr>
        <w:t>某一成分。</w:t>
      </w:r>
      <w:r>
        <w:rPr>
          <w:rFonts w:ascii="Times New Roman" w:hAnsi="Times New Roman" w:cs="Times New Roman" w:hint="eastAsia"/>
          <w:sz w:val="28"/>
          <w:szCs w:val="28"/>
        </w:rPr>
        <w:t>如</w:t>
      </w:r>
      <w:r>
        <w:rPr>
          <w:rFonts w:ascii="Times New Roman" w:hAnsi="Times New Roman" w:cs="Times New Roman"/>
          <w:sz w:val="28"/>
          <w:szCs w:val="28"/>
        </w:rPr>
        <w:t>输入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咖啡因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（至少</w:t>
      </w:r>
      <w:r>
        <w:rPr>
          <w:rFonts w:ascii="Times New Roman" w:hAnsi="Times New Roman" w:cs="Times New Roman"/>
          <w:sz w:val="28"/>
          <w:szCs w:val="28"/>
        </w:rPr>
        <w:t>十中香料中含有该成分）</w:t>
      </w:r>
      <w:r>
        <w:rPr>
          <w:rFonts w:ascii="Times New Roman" w:hAnsi="Times New Roman" w:cs="Times New Roman" w:hint="eastAsia"/>
          <w:sz w:val="28"/>
          <w:szCs w:val="28"/>
        </w:rPr>
        <w:t>，显示</w:t>
      </w:r>
      <w:r>
        <w:rPr>
          <w:rFonts w:ascii="Times New Roman" w:hAnsi="Times New Roman" w:cs="Times New Roman"/>
          <w:sz w:val="28"/>
          <w:szCs w:val="28"/>
        </w:rPr>
        <w:t>不出来结果，但是从某一</w:t>
      </w:r>
      <w:r>
        <w:rPr>
          <w:rFonts w:ascii="Times New Roman" w:hAnsi="Times New Roman" w:cs="Times New Roman"/>
          <w:sz w:val="28"/>
          <w:szCs w:val="28"/>
        </w:rPr>
        <w:t>excel</w:t>
      </w:r>
      <w:r>
        <w:rPr>
          <w:rFonts w:ascii="Times New Roman" w:hAnsi="Times New Roman" w:cs="Times New Roman"/>
          <w:sz w:val="28"/>
          <w:szCs w:val="28"/>
        </w:rPr>
        <w:t>中通过复制，在粘贴进去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咖啡因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则</w:t>
      </w:r>
      <w:r>
        <w:rPr>
          <w:rFonts w:ascii="Times New Roman" w:hAnsi="Times New Roman" w:cs="Times New Roman" w:hint="eastAsia"/>
          <w:sz w:val="28"/>
          <w:szCs w:val="28"/>
        </w:rPr>
        <w:t>有</w:t>
      </w:r>
      <w:r>
        <w:rPr>
          <w:rFonts w:ascii="Times New Roman" w:hAnsi="Times New Roman" w:cs="Times New Roman"/>
          <w:sz w:val="28"/>
          <w:szCs w:val="28"/>
        </w:rPr>
        <w:t>结果，很奇怪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现象？？</w:t>
      </w:r>
      <w:r>
        <w:rPr>
          <w:rFonts w:ascii="Times New Roman" w:hAnsi="Times New Roman" w:cs="Times New Roman" w:hint="eastAsia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是因为这些</w:t>
      </w:r>
      <w:r>
        <w:rPr>
          <w:rFonts w:ascii="Times New Roman" w:hAnsi="Times New Roman" w:cs="Times New Roman"/>
          <w:sz w:val="28"/>
          <w:szCs w:val="28"/>
        </w:rPr>
        <w:t>信息本身是</w:t>
      </w:r>
      <w:r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/>
          <w:sz w:val="28"/>
          <w:szCs w:val="28"/>
        </w:rPr>
        <w:t>粘贴进去</w:t>
      </w:r>
      <w:r>
        <w:rPr>
          <w:rFonts w:ascii="Times New Roman" w:hAnsi="Times New Roman" w:cs="Times New Roman"/>
          <w:sz w:val="28"/>
          <w:szCs w:val="28"/>
        </w:rPr>
        <w:lastRenderedPageBreak/>
        <w:t>的</w:t>
      </w:r>
      <w:r>
        <w:rPr>
          <w:rFonts w:ascii="Times New Roman" w:hAnsi="Times New Roman" w:cs="Times New Roman" w:hint="eastAsia"/>
          <w:sz w:val="28"/>
          <w:szCs w:val="28"/>
        </w:rPr>
        <w:t>而不是</w:t>
      </w:r>
      <w:r>
        <w:rPr>
          <w:rFonts w:ascii="Times New Roman" w:hAnsi="Times New Roman" w:cs="Times New Roman"/>
          <w:sz w:val="28"/>
          <w:szCs w:val="28"/>
        </w:rPr>
        <w:t>通过键盘</w:t>
      </w:r>
      <w:r>
        <w:rPr>
          <w:rFonts w:ascii="Times New Roman" w:hAnsi="Times New Roman" w:cs="Times New Roman" w:hint="eastAsia"/>
          <w:sz w:val="28"/>
          <w:szCs w:val="28"/>
        </w:rPr>
        <w:t>一一敲</w:t>
      </w:r>
      <w:r>
        <w:rPr>
          <w:rFonts w:ascii="Times New Roman" w:hAnsi="Times New Roman" w:cs="Times New Roman"/>
          <w:sz w:val="28"/>
          <w:szCs w:val="28"/>
        </w:rPr>
        <w:t>进去的</w:t>
      </w:r>
      <w:r>
        <w:rPr>
          <w:rFonts w:ascii="Times New Roman" w:hAnsi="Times New Roman" w:cs="Times New Roman" w:hint="eastAsia"/>
          <w:sz w:val="28"/>
          <w:szCs w:val="28"/>
        </w:rPr>
        <w:t>而</w:t>
      </w:r>
      <w:r>
        <w:rPr>
          <w:rFonts w:ascii="Times New Roman" w:hAnsi="Times New Roman" w:cs="Times New Roman"/>
          <w:sz w:val="28"/>
          <w:szCs w:val="28"/>
        </w:rPr>
        <w:t>存在</w:t>
      </w:r>
      <w:r>
        <w:rPr>
          <w:rFonts w:ascii="Times New Roman" w:hAnsi="Times New Roman" w:cs="Times New Roman" w:hint="eastAsia"/>
          <w:sz w:val="28"/>
          <w:szCs w:val="28"/>
        </w:rPr>
        <w:t>格式</w:t>
      </w:r>
      <w:r>
        <w:rPr>
          <w:rFonts w:ascii="Times New Roman" w:hAnsi="Times New Roman" w:cs="Times New Roman"/>
          <w:sz w:val="28"/>
          <w:szCs w:val="28"/>
        </w:rPr>
        <w:t>或者其他问题吗？</w:t>
      </w:r>
      <w:r>
        <w:rPr>
          <w:rFonts w:ascii="Times New Roman" w:hAnsi="Times New Roman" w:cs="Times New Roman" w:hint="eastAsia"/>
          <w:sz w:val="28"/>
          <w:szCs w:val="28"/>
        </w:rPr>
        <w:t>我</w:t>
      </w:r>
      <w:r>
        <w:rPr>
          <w:rFonts w:ascii="Times New Roman" w:hAnsi="Times New Roman" w:cs="Times New Roman"/>
          <w:sz w:val="28"/>
          <w:szCs w:val="28"/>
        </w:rPr>
        <w:t>输入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薄荷油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（这个是</w:t>
      </w:r>
      <w:r>
        <w:rPr>
          <w:rFonts w:ascii="Times New Roman" w:hAnsi="Times New Roman" w:cs="Times New Roman"/>
          <w:sz w:val="28"/>
          <w:szCs w:val="28"/>
        </w:rPr>
        <w:t>手动敲进去的）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能显示结果，而</w:t>
      </w:r>
      <w:r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/>
          <w:sz w:val="28"/>
          <w:szCs w:val="28"/>
        </w:rPr>
        <w:t>复制再粘贴进去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薄荷油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则又不显示结果。</w:t>
      </w:r>
    </w:p>
    <w:p w:rsidR="00C37B51" w:rsidRPr="00C37B51" w:rsidRDefault="00C37B51" w:rsidP="00C37B5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97318E" w:rsidRPr="0097318E" w:rsidDel="00D17FD4" w:rsidRDefault="00C37B51" w:rsidP="0097318E">
      <w:pPr>
        <w:pStyle w:val="2"/>
        <w:spacing w:before="120" w:after="0" w:line="240" w:lineRule="auto"/>
        <w:rPr>
          <w:del w:id="25" w:author="Administrator" w:date="2016-04-10T18:20:00Z"/>
          <w:rFonts w:eastAsiaTheme="minorEastAsia"/>
          <w:sz w:val="28"/>
          <w:szCs w:val="28"/>
        </w:rPr>
      </w:pPr>
      <w:del w:id="26" w:author="Administrator" w:date="2016-04-10T18:20:00Z">
        <w:r w:rsidDel="00D17FD4">
          <w:rPr>
            <w:rFonts w:eastAsiaTheme="minorEastAsia" w:hint="eastAsia"/>
            <w:sz w:val="28"/>
            <w:szCs w:val="28"/>
          </w:rPr>
          <w:delText>三</w:delText>
        </w:r>
        <w:r w:rsidR="002978DA" w:rsidRPr="0097318E" w:rsidDel="00D17FD4">
          <w:rPr>
            <w:rFonts w:eastAsiaTheme="minorEastAsia"/>
            <w:sz w:val="28"/>
            <w:szCs w:val="28"/>
          </w:rPr>
          <w:delText>、强迫症的</w:delText>
        </w:r>
        <w:r w:rsidR="0097318E" w:rsidDel="00D17FD4">
          <w:rPr>
            <w:rFonts w:eastAsiaTheme="minorEastAsia"/>
            <w:sz w:val="28"/>
            <w:szCs w:val="28"/>
          </w:rPr>
          <w:delText>问题</w:delText>
        </w:r>
      </w:del>
    </w:p>
    <w:p w:rsidR="002978DA" w:rsidRPr="00E61BF4" w:rsidDel="00D17FD4" w:rsidRDefault="00E61BF4" w:rsidP="00D17FD4">
      <w:pPr>
        <w:ind w:firstLineChars="200" w:firstLine="560"/>
        <w:rPr>
          <w:del w:id="27" w:author="Administrator" w:date="2016-04-10T18:20:00Z"/>
          <w:rFonts w:ascii="Times New Roman" w:hAnsi="Times New Roman" w:cs="Times New Roman"/>
          <w:sz w:val="28"/>
          <w:szCs w:val="28"/>
        </w:rPr>
        <w:pPrChange w:id="28" w:author="Administrator" w:date="2016-04-10T18:20:00Z">
          <w:pPr>
            <w:ind w:firstLineChars="200" w:firstLine="560"/>
          </w:pPr>
        </w:pPrChange>
      </w:pPr>
      <w:del w:id="29" w:author="Administrator" w:date="2016-04-10T18:20:00Z">
        <w:r w:rsidRPr="00E61BF4" w:rsidDel="00D17FD4">
          <w:rPr>
            <w:rFonts w:ascii="Times New Roman" w:hAnsi="Times New Roman" w:cs="Times New Roman"/>
            <w:sz w:val="28"/>
            <w:szCs w:val="28"/>
          </w:rPr>
          <w:delText>查询果的里的东西能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否</w:delText>
        </w:r>
        <w:r w:rsidRPr="00E61BF4" w:rsidDel="00D17FD4">
          <w:rPr>
            <w:rFonts w:ascii="Times New Roman" w:hAnsi="Times New Roman" w:cs="Times New Roman"/>
            <w:sz w:val="28"/>
            <w:szCs w:val="28"/>
          </w:rPr>
          <w:delText>居中显示？？？（不能也没事，哈哈）</w:delText>
        </w:r>
      </w:del>
    </w:p>
    <w:p w:rsidR="0097318E" w:rsidRPr="0097318E" w:rsidRDefault="0097318E" w:rsidP="0097318E">
      <w:pPr>
        <w:pStyle w:val="2"/>
        <w:spacing w:before="120"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三</w:t>
      </w:r>
      <w:r w:rsidR="002978DA" w:rsidRPr="0097318E">
        <w:rPr>
          <w:rFonts w:eastAsiaTheme="minorEastAsia"/>
          <w:sz w:val="28"/>
          <w:szCs w:val="28"/>
        </w:rPr>
        <w:t>、菜单栏目前是一个</w:t>
      </w:r>
      <w:r w:rsidR="002978DA" w:rsidRPr="0097318E">
        <w:rPr>
          <w:rFonts w:eastAsiaTheme="minorEastAsia"/>
          <w:sz w:val="28"/>
          <w:szCs w:val="28"/>
        </w:rPr>
        <w:t>“</w:t>
      </w:r>
      <w:r w:rsidR="002978DA" w:rsidRPr="0097318E">
        <w:rPr>
          <w:rFonts w:eastAsiaTheme="minorEastAsia"/>
          <w:sz w:val="28"/>
          <w:szCs w:val="28"/>
        </w:rPr>
        <w:t>编辑</w:t>
      </w:r>
      <w:r w:rsidR="002978DA" w:rsidRPr="0097318E">
        <w:rPr>
          <w:rFonts w:eastAsiaTheme="minorEastAsia"/>
          <w:sz w:val="28"/>
          <w:szCs w:val="28"/>
        </w:rPr>
        <w:t>”</w:t>
      </w:r>
      <w:r w:rsidR="002978DA" w:rsidRPr="0097318E">
        <w:rPr>
          <w:rFonts w:eastAsiaTheme="minorEastAsia"/>
          <w:sz w:val="28"/>
          <w:szCs w:val="28"/>
        </w:rPr>
        <w:t>项。</w:t>
      </w:r>
    </w:p>
    <w:p w:rsidR="002978DA" w:rsidRDefault="00E61BF4" w:rsidP="0097318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想最终</w:t>
      </w:r>
      <w:r>
        <w:rPr>
          <w:rFonts w:ascii="Times New Roman" w:hAnsi="Times New Roman" w:cs="Times New Roman"/>
          <w:sz w:val="28"/>
          <w:szCs w:val="28"/>
        </w:rPr>
        <w:t>这个菜单栏</w:t>
      </w:r>
      <w:r>
        <w:rPr>
          <w:rFonts w:ascii="Times New Roman" w:hAnsi="Times New Roman" w:cs="Times New Roman" w:hint="eastAsia"/>
          <w:sz w:val="28"/>
          <w:szCs w:val="28"/>
        </w:rPr>
        <w:t>放</w:t>
      </w:r>
      <w:r>
        <w:rPr>
          <w:rFonts w:ascii="Times New Roman" w:hAnsi="Times New Roman" w:cs="Times New Roman"/>
          <w:sz w:val="28"/>
          <w:szCs w:val="28"/>
        </w:rPr>
        <w:t>两个</w:t>
      </w:r>
      <w:r>
        <w:rPr>
          <w:rFonts w:ascii="Times New Roman" w:hAnsi="Times New Roman" w:cs="Times New Roman" w:hint="eastAsia"/>
          <w:sz w:val="28"/>
          <w:szCs w:val="28"/>
        </w:rPr>
        <w:t>选项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“系统</w:t>
      </w:r>
      <w:r>
        <w:rPr>
          <w:rFonts w:ascii="Times New Roman" w:hAnsi="Times New Roman" w:cs="Times New Roman"/>
          <w:sz w:val="28"/>
          <w:szCs w:val="28"/>
        </w:rPr>
        <w:t>简介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香原料</w:t>
      </w:r>
      <w:r>
        <w:rPr>
          <w:rFonts w:ascii="Times New Roman" w:hAnsi="Times New Roman" w:cs="Times New Roman"/>
          <w:sz w:val="28"/>
          <w:szCs w:val="28"/>
        </w:rPr>
        <w:t>分类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61BF4" w:rsidRPr="0097318E" w:rsidDel="00D17FD4" w:rsidRDefault="00E61BF4" w:rsidP="0097318E">
      <w:pPr>
        <w:ind w:firstLineChars="200" w:firstLine="562"/>
        <w:rPr>
          <w:del w:id="30" w:author="Administrator" w:date="2016-04-10T18:21:00Z"/>
          <w:rFonts w:ascii="Times New Roman" w:hAnsi="Times New Roman" w:cs="Times New Roman"/>
          <w:b/>
          <w:sz w:val="28"/>
          <w:szCs w:val="28"/>
        </w:rPr>
      </w:pPr>
      <w:del w:id="31" w:author="Administrator" w:date="2016-04-10T18:21:00Z">
        <w:r w:rsidRPr="0097318E" w:rsidDel="00D17FD4">
          <w:rPr>
            <w:rFonts w:ascii="Times New Roman" w:hAnsi="Times New Roman" w:cs="Times New Roman" w:hint="eastAsia"/>
            <w:b/>
            <w:sz w:val="28"/>
            <w:szCs w:val="28"/>
          </w:rPr>
          <w:delText>1</w:delText>
        </w:r>
        <w:r w:rsidRPr="0097318E" w:rsidDel="00D17FD4">
          <w:rPr>
            <w:rFonts w:ascii="Times New Roman" w:hAnsi="Times New Roman" w:cs="Times New Roman" w:hint="eastAsia"/>
            <w:b/>
            <w:sz w:val="28"/>
            <w:szCs w:val="28"/>
          </w:rPr>
          <w:delText>）</w:delText>
        </w:r>
        <w:r w:rsidRPr="0097318E" w:rsidDel="00D17FD4">
          <w:rPr>
            <w:rFonts w:ascii="Times New Roman" w:hAnsi="Times New Roman" w:cs="Times New Roman"/>
            <w:b/>
            <w:sz w:val="28"/>
            <w:szCs w:val="28"/>
          </w:rPr>
          <w:delText>系统简介</w:delText>
        </w:r>
      </w:del>
    </w:p>
    <w:p w:rsidR="00E61BF4" w:rsidDel="00D17FD4" w:rsidRDefault="00E61BF4" w:rsidP="0097318E">
      <w:pPr>
        <w:ind w:firstLineChars="200" w:firstLine="560"/>
        <w:rPr>
          <w:del w:id="32" w:author="Administrator" w:date="2016-04-10T18:21:00Z"/>
          <w:rFonts w:ascii="Times New Roman" w:hAnsi="Times New Roman" w:cs="Times New Roman"/>
          <w:sz w:val="28"/>
          <w:szCs w:val="28"/>
        </w:rPr>
      </w:pPr>
      <w:del w:id="33" w:author="Administrator" w:date="2016-04-10T18:21:00Z">
        <w:r w:rsidDel="00D17FD4">
          <w:rPr>
            <w:rFonts w:ascii="Times New Roman" w:hAnsi="Times New Roman" w:cs="Times New Roman" w:hint="eastAsia"/>
            <w:sz w:val="28"/>
            <w:szCs w:val="28"/>
          </w:rPr>
          <w:delText>点击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后，弹出一个框，里面就是一段文字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（本系统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Xxx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，还没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组织好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。。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。），框下有一个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“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返回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”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按钮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，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点击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就回去了，</w:delText>
        </w:r>
        <w:r w:rsidDel="00D17FD4">
          <w:rPr>
            <w:rFonts w:ascii="Times New Roman" w:hAnsi="Times New Roman" w:cs="Times New Roman" w:hint="eastAsia"/>
            <w:sz w:val="28"/>
            <w:szCs w:val="28"/>
          </w:rPr>
          <w:delText>就</w:delText>
        </w:r>
        <w:r w:rsidDel="00D17FD4">
          <w:rPr>
            <w:rFonts w:ascii="Times New Roman" w:hAnsi="Times New Roman" w:cs="Times New Roman"/>
            <w:sz w:val="28"/>
            <w:szCs w:val="28"/>
          </w:rPr>
          <w:delText>行了。</w:delText>
        </w:r>
      </w:del>
    </w:p>
    <w:p w:rsidR="00E61BF4" w:rsidRPr="0097318E" w:rsidRDefault="00E61BF4" w:rsidP="0097318E">
      <w:pPr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97318E">
        <w:rPr>
          <w:rFonts w:ascii="Times New Roman" w:hAnsi="Times New Roman" w:cs="Times New Roman" w:hint="eastAsia"/>
          <w:b/>
          <w:sz w:val="28"/>
          <w:szCs w:val="28"/>
        </w:rPr>
        <w:t>2</w:t>
      </w:r>
      <w:r w:rsidRPr="0097318E">
        <w:rPr>
          <w:rFonts w:ascii="Times New Roman" w:hAnsi="Times New Roman" w:cs="Times New Roman" w:hint="eastAsia"/>
          <w:b/>
          <w:sz w:val="28"/>
          <w:szCs w:val="28"/>
        </w:rPr>
        <w:t>）香原料</w:t>
      </w:r>
      <w:r w:rsidRPr="0097318E">
        <w:rPr>
          <w:rFonts w:ascii="Times New Roman" w:hAnsi="Times New Roman" w:cs="Times New Roman"/>
          <w:b/>
          <w:sz w:val="28"/>
          <w:szCs w:val="28"/>
        </w:rPr>
        <w:t>分类</w:t>
      </w:r>
    </w:p>
    <w:p w:rsidR="00424B44" w:rsidRDefault="00424B44" w:rsidP="0097318E">
      <w:pPr>
        <w:ind w:firstLineChars="200" w:firstLine="560"/>
        <w:rPr>
          <w:ins w:id="34" w:author="Administrator" w:date="2016-04-10T18:21:00Z"/>
          <w:rFonts w:ascii="Times New Roman" w:hAnsi="Times New Roman" w:cs="Times New Roman" w:hint="eastAsia"/>
          <w:sz w:val="28"/>
          <w:szCs w:val="28"/>
        </w:rPr>
      </w:pPr>
      <w:ins w:id="35" w:author="Administrator" w:date="2016-04-10T18:21:00Z">
        <w:r>
          <w:rPr>
            <w:rFonts w:ascii="Times New Roman" w:hAnsi="Times New Roman" w:cs="Times New Roman" w:hint="eastAsia"/>
            <w:sz w:val="28"/>
            <w:szCs w:val="28"/>
          </w:rPr>
          <w:t>下个版本做</w:t>
        </w:r>
      </w:ins>
    </w:p>
    <w:p w:rsidR="00E61BF4" w:rsidRDefault="00E61BF4" w:rsidP="0097318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这主要</w:t>
      </w:r>
      <w:r>
        <w:rPr>
          <w:rFonts w:ascii="Times New Roman" w:hAnsi="Times New Roman" w:cs="Times New Roman"/>
          <w:sz w:val="28"/>
          <w:szCs w:val="28"/>
        </w:rPr>
        <w:t>是考虑到，</w:t>
      </w:r>
      <w:r>
        <w:rPr>
          <w:rFonts w:ascii="Times New Roman" w:hAnsi="Times New Roman" w:cs="Times New Roman" w:hint="eastAsia"/>
          <w:sz w:val="28"/>
          <w:szCs w:val="28"/>
        </w:rPr>
        <w:t>在不</w:t>
      </w:r>
      <w:r>
        <w:rPr>
          <w:rFonts w:ascii="Times New Roman" w:hAnsi="Times New Roman" w:cs="Times New Roman"/>
          <w:sz w:val="28"/>
          <w:szCs w:val="28"/>
        </w:rPr>
        <w:t>一一查询的情况下，能知道</w:t>
      </w:r>
      <w:r>
        <w:rPr>
          <w:rFonts w:ascii="Times New Roman" w:hAnsi="Times New Roman" w:cs="Times New Roman" w:hint="eastAsia"/>
          <w:sz w:val="28"/>
          <w:szCs w:val="28"/>
        </w:rPr>
        <w:t>这个</w:t>
      </w:r>
      <w:r>
        <w:rPr>
          <w:rFonts w:ascii="Times New Roman" w:hAnsi="Times New Roman" w:cs="Times New Roman"/>
          <w:sz w:val="28"/>
          <w:szCs w:val="28"/>
        </w:rPr>
        <w:t>系统里面目前</w:t>
      </w:r>
      <w:r>
        <w:rPr>
          <w:rFonts w:ascii="Times New Roman" w:hAnsi="Times New Roman" w:cs="Times New Roman" w:hint="eastAsia"/>
          <w:sz w:val="28"/>
          <w:szCs w:val="28"/>
        </w:rPr>
        <w:t>包含</w:t>
      </w:r>
      <w:r>
        <w:rPr>
          <w:rFonts w:ascii="Times New Roman" w:hAnsi="Times New Roman" w:cs="Times New Roman"/>
          <w:sz w:val="28"/>
          <w:szCs w:val="28"/>
        </w:rPr>
        <w:t>了多少种香原料的信息。</w:t>
      </w:r>
    </w:p>
    <w:p w:rsidR="00E61BF4" w:rsidRDefault="00B51E7F" w:rsidP="0097318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这个就相当于</w:t>
      </w:r>
      <w:r>
        <w:rPr>
          <w:rFonts w:ascii="Times New Roman" w:hAnsi="Times New Roman" w:cs="Times New Roman"/>
          <w:sz w:val="28"/>
          <w:szCs w:val="28"/>
        </w:rPr>
        <w:t>一个下拉菜单，点开</w:t>
      </w:r>
      <w:r>
        <w:rPr>
          <w:rFonts w:ascii="Times New Roman" w:hAnsi="Times New Roman" w:cs="Times New Roman" w:hint="eastAsia"/>
          <w:sz w:val="28"/>
          <w:szCs w:val="28"/>
        </w:rPr>
        <w:t>第一层</w:t>
      </w:r>
      <w:r>
        <w:rPr>
          <w:rFonts w:ascii="Times New Roman" w:hAnsi="Times New Roman" w:cs="Times New Roman"/>
          <w:sz w:val="28"/>
          <w:szCs w:val="28"/>
        </w:rPr>
        <w:t>就是</w:t>
      </w:r>
      <w:r>
        <w:rPr>
          <w:rFonts w:ascii="Times New Roman" w:hAnsi="Times New Roman" w:cs="Times New Roman" w:hint="eastAsia"/>
          <w:sz w:val="28"/>
          <w:szCs w:val="28"/>
        </w:rPr>
        <w:t>，精油、</w:t>
      </w:r>
      <w:r>
        <w:rPr>
          <w:rFonts w:ascii="Times New Roman" w:hAnsi="Times New Roman" w:cs="Times New Roman"/>
          <w:sz w:val="28"/>
          <w:szCs w:val="28"/>
        </w:rPr>
        <w:t>提取物、浸膏、其他（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项竖着排列</w:t>
      </w:r>
      <w:r w:rsidR="0097318E">
        <w:rPr>
          <w:rFonts w:ascii="Times New Roman" w:hAnsi="Times New Roman" w:cs="Times New Roman"/>
          <w:sz w:val="28"/>
          <w:szCs w:val="28"/>
        </w:rPr>
        <w:t>，你懂得</w:t>
      </w:r>
      <w:r>
        <w:rPr>
          <w:rFonts w:ascii="Times New Roman" w:hAnsi="Times New Roman" w:cs="Times New Roman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。每一项再</w:t>
      </w:r>
      <w:r>
        <w:rPr>
          <w:rFonts w:ascii="Times New Roman" w:hAnsi="Times New Roman" w:cs="Times New Roman"/>
          <w:sz w:val="28"/>
          <w:szCs w:val="28"/>
        </w:rPr>
        <w:t>点开，</w:t>
      </w:r>
      <w:r>
        <w:rPr>
          <w:rFonts w:ascii="Times New Roman" w:hAnsi="Times New Roman" w:cs="Times New Roman" w:hint="eastAsia"/>
          <w:sz w:val="28"/>
          <w:szCs w:val="28"/>
        </w:rPr>
        <w:t>就是</w:t>
      </w:r>
      <w:r>
        <w:rPr>
          <w:rFonts w:ascii="Times New Roman" w:hAnsi="Times New Roman" w:cs="Times New Roman"/>
          <w:sz w:val="28"/>
          <w:szCs w:val="28"/>
        </w:rPr>
        <w:t>很多具体的香原料名称。</w:t>
      </w:r>
      <w:r>
        <w:rPr>
          <w:rFonts w:ascii="Times New Roman" w:hAnsi="Times New Roman" w:cs="Times New Roman" w:hint="eastAsia"/>
          <w:sz w:val="28"/>
          <w:szCs w:val="28"/>
        </w:rPr>
        <w:t>比如选择“精油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，就出现</w:t>
      </w:r>
      <w:r>
        <w:rPr>
          <w:rFonts w:ascii="Times New Roman" w:hAnsi="Times New Roman" w:cs="Times New Roman"/>
          <w:sz w:val="28"/>
          <w:szCs w:val="28"/>
        </w:rPr>
        <w:t>玫瑰油、桉树油、薄荷油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/>
          <w:sz w:val="28"/>
          <w:szCs w:val="28"/>
        </w:rPr>
        <w:t>薄荷油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、添加。</w:t>
      </w:r>
      <w:r>
        <w:rPr>
          <w:rFonts w:ascii="Times New Roman" w:hAnsi="Times New Roman" w:cs="Times New Roman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“添加”</w:t>
      </w:r>
      <w:r>
        <w:rPr>
          <w:rFonts w:ascii="Times New Roman" w:hAnsi="Times New Roman" w:cs="Times New Roman"/>
          <w:sz w:val="28"/>
          <w:szCs w:val="28"/>
        </w:rPr>
        <w:t>这一项</w:t>
      </w:r>
      <w:r>
        <w:rPr>
          <w:rFonts w:ascii="Times New Roman" w:hAnsi="Times New Roman" w:cs="Times New Roman" w:hint="eastAsia"/>
          <w:sz w:val="28"/>
          <w:szCs w:val="28"/>
        </w:rPr>
        <w:t>就</w:t>
      </w:r>
      <w:r>
        <w:rPr>
          <w:rFonts w:ascii="Times New Roman" w:hAnsi="Times New Roman" w:cs="Times New Roman"/>
          <w:sz w:val="28"/>
          <w:szCs w:val="28"/>
        </w:rPr>
        <w:t>相当于</w:t>
      </w:r>
      <w:r>
        <w:rPr>
          <w:rFonts w:ascii="Times New Roman" w:hAnsi="Times New Roman" w:cs="Times New Roman" w:hint="eastAsia"/>
          <w:sz w:val="28"/>
          <w:szCs w:val="28"/>
        </w:rPr>
        <w:t>现在</w:t>
      </w:r>
      <w:r>
        <w:rPr>
          <w:rFonts w:ascii="Times New Roman" w:hAnsi="Times New Roman" w:cs="Times New Roman"/>
          <w:sz w:val="28"/>
          <w:szCs w:val="28"/>
        </w:rPr>
        <w:t>你设的这个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编辑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意思是我</w:t>
      </w:r>
      <w:r>
        <w:rPr>
          <w:rFonts w:ascii="Times New Roman" w:hAnsi="Times New Roman" w:cs="Times New Roman" w:hint="eastAsia"/>
          <w:sz w:val="28"/>
          <w:szCs w:val="28"/>
        </w:rPr>
        <w:t>在该</w:t>
      </w:r>
      <w:r>
        <w:rPr>
          <w:rFonts w:ascii="Times New Roman" w:hAnsi="Times New Roman" w:cs="Times New Roman"/>
          <w:sz w:val="28"/>
          <w:szCs w:val="28"/>
        </w:rPr>
        <w:t>数据库添加了一种香</w:t>
      </w:r>
      <w:r>
        <w:rPr>
          <w:rFonts w:ascii="Times New Roman" w:hAnsi="Times New Roman" w:cs="Times New Roman" w:hint="eastAsia"/>
          <w:sz w:val="28"/>
          <w:szCs w:val="28"/>
        </w:rPr>
        <w:t>料</w:t>
      </w:r>
      <w:r>
        <w:rPr>
          <w:rFonts w:ascii="Times New Roman" w:hAnsi="Times New Roman" w:cs="Times New Roman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选择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提取物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97318E">
        <w:rPr>
          <w:rFonts w:ascii="Times New Roman" w:hAnsi="Times New Roman" w:cs="Times New Roman"/>
          <w:sz w:val="28"/>
          <w:szCs w:val="28"/>
        </w:rPr>
        <w:t>，就出现茶叶提取物、</w:t>
      </w:r>
      <w:r>
        <w:rPr>
          <w:rFonts w:ascii="Times New Roman" w:hAnsi="Times New Roman" w:cs="Times New Roman"/>
          <w:sz w:val="28"/>
          <w:szCs w:val="28"/>
        </w:rPr>
        <w:t>添加。选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浸膏</w:t>
      </w:r>
      <w:r w:rsidR="0097318E">
        <w:rPr>
          <w:rFonts w:ascii="Times New Roman" w:hAnsi="Times New Roman" w:cs="Times New Roman"/>
          <w:sz w:val="28"/>
          <w:szCs w:val="28"/>
        </w:rPr>
        <w:t>”</w:t>
      </w:r>
      <w:r w:rsidR="0097318E">
        <w:rPr>
          <w:rFonts w:ascii="Times New Roman" w:hAnsi="Times New Roman" w:cs="Times New Roman"/>
          <w:sz w:val="28"/>
          <w:szCs w:val="28"/>
        </w:rPr>
        <w:t>，出现咖啡浸膏、大枣浸膏、添加。</w:t>
      </w:r>
    </w:p>
    <w:p w:rsidR="00B937BB" w:rsidRPr="00371A38" w:rsidRDefault="00B937BB" w:rsidP="00B937BB">
      <w:pPr>
        <w:rPr>
          <w:rFonts w:ascii="Times New Roman" w:hAnsi="Times New Roman" w:cs="Times New Roman"/>
          <w:sz w:val="28"/>
          <w:szCs w:val="28"/>
        </w:rPr>
      </w:pPr>
      <w:bookmarkStart w:id="36" w:name="_GoBack"/>
      <w:bookmarkEnd w:id="36"/>
    </w:p>
    <w:sectPr w:rsidR="00B937BB" w:rsidRPr="00371A38" w:rsidSect="006E3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04327"/>
    <w:multiLevelType w:val="hybridMultilevel"/>
    <w:tmpl w:val="D292BE0A"/>
    <w:lvl w:ilvl="0" w:tplc="0CD8153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34062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4A8B7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D8E6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50C86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BE63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3CF9D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AB1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668AE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78DA"/>
    <w:rsid w:val="002218FF"/>
    <w:rsid w:val="00264308"/>
    <w:rsid w:val="002978DA"/>
    <w:rsid w:val="00371A38"/>
    <w:rsid w:val="003E46EB"/>
    <w:rsid w:val="00424B44"/>
    <w:rsid w:val="00435F22"/>
    <w:rsid w:val="005F6F2C"/>
    <w:rsid w:val="006E3C5F"/>
    <w:rsid w:val="0097318E"/>
    <w:rsid w:val="00997C40"/>
    <w:rsid w:val="00A711AC"/>
    <w:rsid w:val="00B51E7F"/>
    <w:rsid w:val="00B937BB"/>
    <w:rsid w:val="00C37B51"/>
    <w:rsid w:val="00D17FD4"/>
    <w:rsid w:val="00E61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C5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31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E7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731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37B51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D17FD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D17FD4"/>
    <w:rPr>
      <w:rFonts w:ascii="宋体" w:eastAsia="宋体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D17FD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17F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3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187</Words>
  <Characters>1069</Characters>
  <Application>Microsoft Office Word</Application>
  <DocSecurity>0</DocSecurity>
  <Lines>8</Lines>
  <Paragraphs>2</Paragraphs>
  <ScaleCrop>false</ScaleCrop>
  <Company>LQQ</Company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2016-02-28T12:36:00Z</dcterms:created>
  <dcterms:modified xsi:type="dcterms:W3CDTF">2016-04-10T10:21:00Z</dcterms:modified>
</cp:coreProperties>
</file>